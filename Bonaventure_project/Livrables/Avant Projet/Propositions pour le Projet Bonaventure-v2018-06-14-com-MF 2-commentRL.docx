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63E6D" w14:textId="77777777" w:rsidR="0057013E" w:rsidRPr="002564D9" w:rsidRDefault="00EF55B5" w:rsidP="00EF55B5">
      <w:pPr>
        <w:pStyle w:val="Titre"/>
        <w:jc w:val="center"/>
        <w:rPr>
          <w:sz w:val="52"/>
          <w:rPrChange w:id="0" w:author="Steve Jeffrey Tueno Fotso" w:date="2018-06-14T14:21:00Z">
            <w:rPr/>
          </w:rPrChange>
        </w:rPr>
      </w:pPr>
      <w:r w:rsidRPr="002564D9">
        <w:rPr>
          <w:sz w:val="52"/>
          <w:rPrChange w:id="1" w:author="Steve Jeffrey Tueno Fotso" w:date="2018-06-14T14:21:00Z">
            <w:rPr/>
          </w:rPrChange>
        </w:rPr>
        <w:t>Proposition</w:t>
      </w:r>
      <w:r w:rsidR="005D75B2" w:rsidRPr="002564D9">
        <w:rPr>
          <w:sz w:val="52"/>
          <w:rPrChange w:id="2" w:author="Steve Jeffrey Tueno Fotso" w:date="2018-06-14T14:21:00Z">
            <w:rPr/>
          </w:rPrChange>
        </w:rPr>
        <w:t xml:space="preserve"> pour le p</w:t>
      </w:r>
      <w:r w:rsidRPr="002564D9">
        <w:rPr>
          <w:sz w:val="52"/>
          <w:rPrChange w:id="3" w:author="Steve Jeffrey Tueno Fotso" w:date="2018-06-14T14:21:00Z">
            <w:rPr/>
          </w:rPrChange>
        </w:rPr>
        <w:t>rojet Bonaventure</w:t>
      </w:r>
    </w:p>
    <w:p w14:paraId="5FF590CC" w14:textId="77777777" w:rsidR="00E0370C" w:rsidRDefault="00E0370C" w:rsidP="00E0370C">
      <w:pPr>
        <w:ind w:firstLine="0"/>
        <w:rPr>
          <w:ins w:id="4" w:author="Marc Frappier" w:date="2018-06-14T12:22:00Z"/>
        </w:rPr>
      </w:pPr>
    </w:p>
    <w:p w14:paraId="6AC0BA99" w14:textId="77777777" w:rsidR="00504FB4" w:rsidRDefault="00504FB4" w:rsidP="002564D9">
      <w:pPr>
        <w:ind w:firstLine="0"/>
        <w:jc w:val="center"/>
        <w:rPr>
          <w:ins w:id="5" w:author="Marc Frappier" w:date="2018-06-14T12:22:00Z"/>
        </w:rPr>
      </w:pPr>
      <w:ins w:id="6" w:author="Marc Frappier" w:date="2018-06-14T12:22:00Z">
        <w:r>
          <w:t xml:space="preserve">Marc Frappier, Régine Laleau et Steve </w:t>
        </w:r>
      </w:ins>
      <w:ins w:id="7" w:author="Marc Frappier" w:date="2018-06-14T12:23:00Z">
        <w:r>
          <w:t>Jeffrey Tueno Fotso</w:t>
        </w:r>
      </w:ins>
    </w:p>
    <w:p w14:paraId="7EC36D46" w14:textId="77777777" w:rsidR="00504FB4" w:rsidRDefault="00504FB4" w:rsidP="00E0370C">
      <w:pPr>
        <w:ind w:firstLine="0"/>
      </w:pPr>
    </w:p>
    <w:p w14:paraId="2A4413A3" w14:textId="77777777" w:rsidR="00955511" w:rsidRDefault="00B72053" w:rsidP="00955511">
      <w:pPr>
        <w:pStyle w:val="Titre1"/>
        <w:numPr>
          <w:ilvl w:val="0"/>
          <w:numId w:val="1"/>
        </w:numPr>
      </w:pPr>
      <w:r>
        <w:t>Identification du problème</w:t>
      </w:r>
      <w:r w:rsidR="00955511">
        <w:t xml:space="preserve"> (source : avant-projet définitif)</w:t>
      </w:r>
    </w:p>
    <w:p w14:paraId="10B21BC6" w14:textId="77777777" w:rsidR="00193CAC" w:rsidRDefault="00193CAC" w:rsidP="00207F54">
      <w:pPr>
        <w:rPr>
          <w:ins w:id="8" w:author="Marc Frappier" w:date="2018-06-14T12:21:00Z"/>
        </w:rPr>
      </w:pPr>
    </w:p>
    <w:p w14:paraId="1BE04051" w14:textId="77777777" w:rsidR="00EF55B5" w:rsidRDefault="00E0370C" w:rsidP="00207F54">
      <w:r>
        <w:t>Le p</w:t>
      </w:r>
      <w:r w:rsidRPr="00E0370C">
        <w:t xml:space="preserve">rojet Bonaventure </w:t>
      </w:r>
      <w:r>
        <w:t>vise</w:t>
      </w:r>
      <w:r w:rsidRPr="00E0370C">
        <w:t xml:space="preserve"> le remplacement de l'autoroute Bonaventure (A-10) par un boulevard urbain</w:t>
      </w:r>
      <w:r>
        <w:t>.</w:t>
      </w:r>
      <w:r w:rsidR="00695AA1">
        <w:t xml:space="preserve"> </w:t>
      </w:r>
      <w:r w:rsidR="00207F54">
        <w:t>Dans le cadre de la planification de ce réaménagement, le Ministère des Transports du Québec (MTQ) a notamment fait valoir l’importance de s’assurer que les interventions réalisées ne diminuent pas la sécurité des usagers de la route. La Ville de Montréal a également insisté sur l’importance d’assurer la fonctionnalité du réseau routier municipal et, minimalement, de maintenir la qualité de l’offre actuelle en matière de transport collectif et actif.</w:t>
      </w:r>
    </w:p>
    <w:p w14:paraId="05101E8C" w14:textId="77777777" w:rsidR="00B5226D" w:rsidRDefault="00B5226D" w:rsidP="00207F54">
      <w:r w:rsidRPr="00B5226D">
        <w:t>Pour la rue Duke et l’entrée à l’autoroute Ville-Marie depuis la rue Duke, un scénario satisfaisant à tous les égards est celui qui prévoit quatre voies de circulation sur la rue Duke (dont une réservée aux autobus) et une voie de circulation dans l’entrée à l’autoroute Ville-Marie depuis la rue Duke.</w:t>
      </w:r>
      <w:r w:rsidR="000E2908">
        <w:t xml:space="preserve"> </w:t>
      </w:r>
      <w:r w:rsidR="000E2908" w:rsidRPr="000E2908">
        <w:t>Pour ce qui est de la rue Nazareth et de la sortie de l’autoroute Ville-Marie vers la rue Nazareth</w:t>
      </w:r>
      <w:r w:rsidR="000E2908">
        <w:t xml:space="preserve">, il s’avère difficile </w:t>
      </w:r>
      <w:r w:rsidR="000E2908" w:rsidRPr="000E2908">
        <w:t>de répondre à la fois aux enjeux identifiés par la Ville de Montréal et à l’enjeu de sécurité formulé</w:t>
      </w:r>
      <w:r w:rsidR="000E2908">
        <w:t xml:space="preserve"> par le MTQ.</w:t>
      </w:r>
      <w:r w:rsidR="00D9270B">
        <w:t xml:space="preserve"> Le scénario retenu prévoit </w:t>
      </w:r>
      <w:r w:rsidR="00D9270B" w:rsidRPr="00D9270B">
        <w:t>deux voies de circulation dans la sortie de l’autoroute Ville-Marie vers la rue Nazareth, qui s’ajoutent à trois voies sur la rue Nazareth.</w:t>
      </w:r>
      <w:r w:rsidR="00067FFE">
        <w:t xml:space="preserve"> Pour permettre la prise en compte des exigences identifiées, un certain nombre d’options additionnelles ont été développées incluant </w:t>
      </w:r>
      <w:r w:rsidR="00067FFE" w:rsidRPr="00BF5282">
        <w:rPr>
          <w:b/>
        </w:rPr>
        <w:t>l’ajout d’équipements de signalisation</w:t>
      </w:r>
      <w:r w:rsidR="00067FFE" w:rsidRPr="00BF5282">
        <w:t xml:space="preserve"> et de </w:t>
      </w:r>
      <w:r w:rsidR="00067FFE" w:rsidRPr="00BF5282">
        <w:rPr>
          <w:b/>
        </w:rPr>
        <w:t>systèmes de transport intelligents</w:t>
      </w:r>
      <w:r w:rsidR="00067FFE">
        <w:rPr>
          <w:b/>
        </w:rPr>
        <w:t>.</w:t>
      </w:r>
      <w:r w:rsidR="0022508D">
        <w:t xml:space="preserve"> Le laboratoire GRIL de l’Université de Sherbrooke a été contacté</w:t>
      </w:r>
      <w:r w:rsidR="00F34AE2">
        <w:t>,</w:t>
      </w:r>
      <w:r w:rsidR="0022508D">
        <w:t xml:space="preserve"> en rapport avec cette problématique</w:t>
      </w:r>
      <w:r w:rsidR="00F34AE2">
        <w:t>,</w:t>
      </w:r>
      <w:r w:rsidR="0022508D">
        <w:t xml:space="preserve"> afin de proposer une approche utilisant une méthode formelle d’ingénierie des exigence</w:t>
      </w:r>
      <w:r w:rsidR="00E156E9">
        <w:t xml:space="preserve">s permettant de vérifier, </w:t>
      </w:r>
      <w:r w:rsidR="0022508D">
        <w:t>valider</w:t>
      </w:r>
      <w:r w:rsidR="00E156E9">
        <w:t xml:space="preserve"> et si nécessaire compléter</w:t>
      </w:r>
      <w:r w:rsidR="00FB2015">
        <w:t xml:space="preserve"> la spécification des</w:t>
      </w:r>
      <w:r w:rsidR="0022508D">
        <w:t xml:space="preserve"> système</w:t>
      </w:r>
      <w:r w:rsidR="00FB2015">
        <w:t>s</w:t>
      </w:r>
      <w:r w:rsidR="0022508D">
        <w:t xml:space="preserve"> de transport intelligent</w:t>
      </w:r>
      <w:r w:rsidR="00FB2015">
        <w:t xml:space="preserve">s et du superviseur en </w:t>
      </w:r>
      <w:r w:rsidR="00A36AC8">
        <w:t>charge de</w:t>
      </w:r>
      <w:r w:rsidR="00853E70">
        <w:t xml:space="preserve"> garantir un fonctionnement optimal de ces derniers</w:t>
      </w:r>
      <w:r w:rsidR="0022508D">
        <w:t>.</w:t>
      </w:r>
    </w:p>
    <w:p w14:paraId="5670A066" w14:textId="77777777" w:rsidR="008C4F6E" w:rsidRDefault="00701322" w:rsidP="008C4F6E">
      <w:pPr>
        <w:pStyle w:val="Titre1"/>
        <w:numPr>
          <w:ilvl w:val="0"/>
          <w:numId w:val="1"/>
        </w:numPr>
      </w:pPr>
      <w:ins w:id="9" w:author="Marc Frappier" w:date="2018-06-14T12:21:00Z">
        <w:r>
          <w:t>Objectifs du projet</w:t>
        </w:r>
      </w:ins>
    </w:p>
    <w:p w14:paraId="39C64418" w14:textId="77777777" w:rsidR="00193CAC" w:rsidRDefault="00193CAC" w:rsidP="008C4F6E">
      <w:pPr>
        <w:rPr>
          <w:ins w:id="10" w:author="Marc Frappier" w:date="2018-06-14T12:21:00Z"/>
        </w:rPr>
      </w:pPr>
    </w:p>
    <w:p w14:paraId="062F1ACC" w14:textId="77777777" w:rsidR="00952EF0" w:rsidRDefault="00203AA3" w:rsidP="008C4F6E">
      <w:r>
        <w:t>Dans le cadre de ce projet, nous nous intéressons à la sortie des véhicules de l’autoroute Ville-Marie vers la rue Nazareth.</w:t>
      </w:r>
      <w:r w:rsidR="005944A3">
        <w:t xml:space="preserve"> Plus spécifiquement</w:t>
      </w:r>
      <w:r w:rsidR="00183AB8">
        <w:t>, il s’agit</w:t>
      </w:r>
      <w:r w:rsidR="00952EF0">
        <w:t> </w:t>
      </w:r>
      <w:ins w:id="11" w:author="Regine Laleau" w:date="2018-06-14T22:04:00Z">
        <w:r w:rsidR="00C64237">
          <w:t xml:space="preserve">de définir </w:t>
        </w:r>
      </w:ins>
      <w:r w:rsidR="00952EF0">
        <w:t>:</w:t>
      </w:r>
    </w:p>
    <w:p w14:paraId="5823C1ED" w14:textId="77777777" w:rsidR="00A36AC8" w:rsidRDefault="00183AB8" w:rsidP="00A362C7">
      <w:pPr>
        <w:pStyle w:val="Pardeliste"/>
        <w:numPr>
          <w:ilvl w:val="0"/>
          <w:numId w:val="3"/>
        </w:numPr>
      </w:pPr>
      <w:r>
        <w:t>Des</w:t>
      </w:r>
      <w:r w:rsidR="00952EF0">
        <w:t xml:space="preserve"> buts</w:t>
      </w:r>
      <w:r w:rsidR="00CA688E">
        <w:t xml:space="preserve"> identifiables et nécessaires</w:t>
      </w:r>
      <w:r w:rsidR="00952EF0">
        <w:t xml:space="preserve"> pour garantir la sortie de chaq</w:t>
      </w:r>
      <w:r w:rsidR="00340DA0">
        <w:t>ue véhicule.</w:t>
      </w:r>
    </w:p>
    <w:p w14:paraId="6ED37551" w14:textId="77777777" w:rsidR="00952EF0" w:rsidRDefault="00183AB8" w:rsidP="00A362C7">
      <w:pPr>
        <w:pStyle w:val="Pardeliste"/>
        <w:numPr>
          <w:ilvl w:val="0"/>
          <w:numId w:val="3"/>
        </w:numPr>
      </w:pPr>
      <w:r>
        <w:t>Des</w:t>
      </w:r>
      <w:r w:rsidR="00952EF0">
        <w:t xml:space="preserve"> mécanismes permettant de garantir que chaque </w:t>
      </w:r>
      <w:r w:rsidR="00233BF9">
        <w:t>automobile</w:t>
      </w:r>
      <w:r w:rsidR="00952EF0">
        <w:t xml:space="preserve"> atteindra la rue Nazareth en toute sécurité</w:t>
      </w:r>
      <w:r w:rsidR="00340DA0">
        <w:t>.</w:t>
      </w:r>
    </w:p>
    <w:p w14:paraId="4148848F" w14:textId="77777777" w:rsidR="00A36AC8" w:rsidRDefault="005F5828" w:rsidP="00A36AC8">
      <w:pPr>
        <w:pStyle w:val="Titre1"/>
        <w:numPr>
          <w:ilvl w:val="0"/>
          <w:numId w:val="1"/>
        </w:numPr>
      </w:pPr>
      <w:r>
        <w:t>Méthodologie</w:t>
      </w:r>
    </w:p>
    <w:p w14:paraId="16123D97" w14:textId="77777777" w:rsidR="00193CAC" w:rsidRDefault="00193CAC" w:rsidP="004F1364">
      <w:pPr>
        <w:rPr>
          <w:ins w:id="12" w:author="Marc Frappier" w:date="2018-06-14T12:21:00Z"/>
        </w:rPr>
      </w:pPr>
    </w:p>
    <w:p w14:paraId="54D182F3" w14:textId="77777777" w:rsidR="004F1364" w:rsidRDefault="00131A8D" w:rsidP="004F1364">
      <w:proofErr w:type="spellStart"/>
      <w:r>
        <w:t>SysML</w:t>
      </w:r>
      <w:proofErr w:type="spellEnd"/>
      <w:r>
        <w:t>/KAOS est une méthode formelle d’ingénierie des exigences développé</w:t>
      </w:r>
      <w:r w:rsidR="00F21E12">
        <w:t>e</w:t>
      </w:r>
      <w:r>
        <w:t xml:space="preserve"> dans le cadre du projet FORMOSE (</w:t>
      </w:r>
      <w:r w:rsidRPr="00131A8D">
        <w:t>ANR-14-CE28-0009</w:t>
      </w:r>
      <w:r>
        <w:t>)</w:t>
      </w:r>
      <w:r w:rsidR="004F1364">
        <w:t>. Elle définit </w:t>
      </w:r>
      <w:sdt>
        <w:sdtPr>
          <w:id w:val="1863322661"/>
          <w:citation/>
        </w:sdtPr>
        <w:sdtEndPr/>
        <w:sdtContent>
          <w:r w:rsidR="009B4619">
            <w:fldChar w:fldCharType="begin"/>
          </w:r>
          <w:r w:rsidR="00250263">
            <w:instrText xml:space="preserve">CITATION Ste18 \l 1036 </w:instrText>
          </w:r>
          <w:r w:rsidR="009B4619">
            <w:fldChar w:fldCharType="separate"/>
          </w:r>
          <w:r w:rsidR="00250263" w:rsidRPr="00250263">
            <w:rPr>
              <w:noProof/>
            </w:rPr>
            <w:t>(Tueno Fotso, et al., 2018)</w:t>
          </w:r>
          <w:r w:rsidR="009B4619">
            <w:fldChar w:fldCharType="end"/>
          </w:r>
        </w:sdtContent>
      </w:sdt>
      <w:r w:rsidR="00182C98">
        <w:t xml:space="preserve"> </w:t>
      </w:r>
      <w:r w:rsidR="004F1364">
        <w:t>:</w:t>
      </w:r>
    </w:p>
    <w:p w14:paraId="04998DDB" w14:textId="77777777" w:rsidR="004F1364" w:rsidRPr="00A36AC8" w:rsidRDefault="004F1364" w:rsidP="004F1364">
      <w:pPr>
        <w:pStyle w:val="Pardeliste"/>
        <w:numPr>
          <w:ilvl w:val="0"/>
          <w:numId w:val="2"/>
        </w:numPr>
      </w:pPr>
      <w:r>
        <w:t xml:space="preserve">Un langage permettant de capturer les </w:t>
      </w:r>
      <w:r w:rsidR="004729B7">
        <w:t>exigences</w:t>
      </w:r>
      <w:r>
        <w:t xml:space="preserve"> fonctionnel</w:t>
      </w:r>
      <w:r w:rsidR="004729B7">
        <w:t>le</w:t>
      </w:r>
      <w:r>
        <w:t>s</w:t>
      </w:r>
      <w:r w:rsidR="00CA50EB">
        <w:t xml:space="preserve"> (ce qui doit être réalisé)</w:t>
      </w:r>
      <w:r>
        <w:t xml:space="preserve"> et non fonctionnel</w:t>
      </w:r>
      <w:r w:rsidR="004729B7">
        <w:t>le</w:t>
      </w:r>
      <w:r>
        <w:t>s</w:t>
      </w:r>
      <w:r w:rsidR="00CA50EB">
        <w:t xml:space="preserve"> (contraintes de réalisation : sécurité, efficience, temporalité, etc.)</w:t>
      </w:r>
      <w:r>
        <w:t xml:space="preserve"> d’un système</w:t>
      </w:r>
      <w:r w:rsidR="004729B7">
        <w:t xml:space="preserve"> sous forme d</w:t>
      </w:r>
      <w:ins w:id="13" w:author="Regine Laleau" w:date="2018-06-14T22:04:00Z">
        <w:r w:rsidR="00C64237">
          <w:t xml:space="preserve">e </w:t>
        </w:r>
      </w:ins>
      <w:del w:id="14" w:author="Regine Laleau" w:date="2018-06-14T22:04:00Z">
        <w:r w:rsidR="004729B7" w:rsidDel="00C64237">
          <w:delText>’</w:delText>
        </w:r>
      </w:del>
      <w:r w:rsidR="004729B7">
        <w:t>hiérarchies de buts</w:t>
      </w:r>
      <w:r w:rsidR="00CD7B68">
        <w:t>.</w:t>
      </w:r>
    </w:p>
    <w:p w14:paraId="11E3BB6A" w14:textId="77777777" w:rsidR="00E229CD" w:rsidRDefault="004F1364" w:rsidP="00E229CD">
      <w:pPr>
        <w:pStyle w:val="Pardeliste"/>
        <w:numPr>
          <w:ilvl w:val="0"/>
          <w:numId w:val="2"/>
        </w:numPr>
      </w:pPr>
      <w:r>
        <w:t>Un langage permettant de capturer les entités et les propriétés du domaine d’application du système</w:t>
      </w:r>
      <w:r w:rsidR="00C5117F">
        <w:t>.</w:t>
      </w:r>
    </w:p>
    <w:p w14:paraId="68999577" w14:textId="77777777" w:rsidR="004F1364" w:rsidRDefault="004F1364" w:rsidP="00E229CD">
      <w:pPr>
        <w:pStyle w:val="Pardeliste"/>
        <w:numPr>
          <w:ilvl w:val="0"/>
          <w:numId w:val="2"/>
        </w:numPr>
      </w:pPr>
      <w:r>
        <w:t>Des règles permettant de générer une spécification formelle à partir des modèles de buts et de domaine</w:t>
      </w:r>
      <w:r w:rsidR="00D90592">
        <w:t>.</w:t>
      </w:r>
    </w:p>
    <w:p w14:paraId="6707ECC4" w14:textId="77777777" w:rsidR="004F1364" w:rsidRDefault="004F1364" w:rsidP="00E229CD">
      <w:pPr>
        <w:pStyle w:val="Pardeliste"/>
        <w:numPr>
          <w:ilvl w:val="0"/>
          <w:numId w:val="2"/>
        </w:numPr>
      </w:pPr>
      <w:r>
        <w:lastRenderedPageBreak/>
        <w:t xml:space="preserve">Des règles permettant de propager les résultats/observations issus des activités de vérification et de validation formelle vers les modèles </w:t>
      </w:r>
      <w:proofErr w:type="spellStart"/>
      <w:r>
        <w:t>SysML</w:t>
      </w:r>
      <w:proofErr w:type="spellEnd"/>
      <w:r>
        <w:t>/KAOS correspondants</w:t>
      </w:r>
      <w:r w:rsidR="008A4A17">
        <w:t>.</w:t>
      </w:r>
    </w:p>
    <w:p w14:paraId="361302AE" w14:textId="77777777" w:rsidR="00122669" w:rsidRDefault="00122669" w:rsidP="00122669"/>
    <w:p w14:paraId="125AA122" w14:textId="77777777" w:rsidR="00EE2C77" w:rsidRDefault="00583D2E" w:rsidP="00122669">
      <w:r>
        <w:t xml:space="preserve">Nous proposons une </w:t>
      </w:r>
      <w:r w:rsidRPr="004F7C5C">
        <w:rPr>
          <w:b/>
        </w:rPr>
        <w:t>p</w:t>
      </w:r>
      <w:r w:rsidR="00EE2C77" w:rsidRPr="004F7C5C">
        <w:rPr>
          <w:b/>
        </w:rPr>
        <w:t>reuve de concept</w:t>
      </w:r>
      <w:r w:rsidRPr="004F7C5C">
        <w:rPr>
          <w:b/>
        </w:rPr>
        <w:t xml:space="preserve"> (</w:t>
      </w:r>
      <w:proofErr w:type="spellStart"/>
      <w:r w:rsidRPr="004F7C5C">
        <w:rPr>
          <w:b/>
        </w:rPr>
        <w:t>PdC</w:t>
      </w:r>
      <w:proofErr w:type="spellEnd"/>
      <w:r w:rsidRPr="004F7C5C">
        <w:rPr>
          <w:b/>
        </w:rPr>
        <w:t>)</w:t>
      </w:r>
      <w:r w:rsidR="00EE2C77">
        <w:t xml:space="preserve"> </w:t>
      </w:r>
      <w:r w:rsidR="0038057B">
        <w:t>alignée</w:t>
      </w:r>
      <w:r w:rsidR="00EE2C77">
        <w:t xml:space="preserve"> </w:t>
      </w:r>
      <w:r w:rsidR="007C5A3D">
        <w:t>avec</w:t>
      </w:r>
      <w:r w:rsidR="00EE2C77">
        <w:t xml:space="preserve"> </w:t>
      </w:r>
      <w:r w:rsidR="007C5A3D">
        <w:t xml:space="preserve">les </w:t>
      </w:r>
      <w:r w:rsidR="00EE2C77">
        <w:t xml:space="preserve">étapes-portes du diagramme </w:t>
      </w:r>
      <w:r w:rsidR="009F48B7">
        <w:t xml:space="preserve">de la </w:t>
      </w:r>
      <w:r w:rsidR="009F48B7" w:rsidRPr="004F7C5C">
        <w:rPr>
          <w:i/>
        </w:rPr>
        <w:t>F</w:t>
      </w:r>
      <w:r w:rsidR="00022166" w:rsidRPr="004F7C5C">
        <w:rPr>
          <w:i/>
        </w:rPr>
        <w:t>igure 1</w:t>
      </w:r>
      <w:r w:rsidR="00ED7ECA">
        <w:t xml:space="preserve"> </w:t>
      </w:r>
      <w:r w:rsidR="004C7BDC">
        <w:t>de l’annexe</w:t>
      </w:r>
      <w:r w:rsidR="000A6914">
        <w:t>.</w:t>
      </w:r>
      <w:r w:rsidR="004C7BDC">
        <w:t xml:space="preserve"> </w:t>
      </w:r>
      <w:r w:rsidR="007B4650">
        <w:t>La</w:t>
      </w:r>
      <w:r w:rsidR="00C63CDF">
        <w:t xml:space="preserve"> </w:t>
      </w:r>
      <w:proofErr w:type="spellStart"/>
      <w:r w:rsidR="00C63CDF">
        <w:t>PdC</w:t>
      </w:r>
      <w:proofErr w:type="spellEnd"/>
      <w:r w:rsidR="00C63CDF">
        <w:t xml:space="preserve"> inclut en l’occurrence</w:t>
      </w:r>
      <w:r w:rsidR="004C7BDC">
        <w:t> :</w:t>
      </w:r>
    </w:p>
    <w:p w14:paraId="39E4599D" w14:textId="77777777" w:rsidR="004C7BDC" w:rsidRDefault="004F7C5C" w:rsidP="00A81EDC">
      <w:pPr>
        <w:pStyle w:val="Pardeliste"/>
        <w:numPr>
          <w:ilvl w:val="0"/>
          <w:numId w:val="2"/>
        </w:numPr>
      </w:pPr>
      <w:r>
        <w:rPr>
          <w:b/>
        </w:rPr>
        <w:t>Étape</w:t>
      </w:r>
      <w:r w:rsidR="008905A0" w:rsidRPr="008905A0">
        <w:rPr>
          <w:b/>
        </w:rPr>
        <w:t xml:space="preserve"> 1 : </w:t>
      </w:r>
      <w:r w:rsidR="00C879A0">
        <w:t>définition d’un</w:t>
      </w:r>
      <w:r w:rsidR="008905A0">
        <w:t xml:space="preserve"> modèle </w:t>
      </w:r>
      <w:proofErr w:type="spellStart"/>
      <w:r w:rsidR="008905A0">
        <w:t>SysML</w:t>
      </w:r>
      <w:proofErr w:type="spellEnd"/>
      <w:r w:rsidR="008905A0">
        <w:t>/KAOS des buts fonctionnels issus du but racine</w:t>
      </w:r>
      <w:r w:rsidR="00F12790">
        <w:t xml:space="preserve"> « permettre</w:t>
      </w:r>
      <w:r w:rsidR="008905A0">
        <w:t xml:space="preserve"> aux véhicules de sortir du tunnel ».</w:t>
      </w:r>
      <w:r w:rsidR="00D353C5">
        <w:t xml:space="preserve"> Cette étape permet d’</w:t>
      </w:r>
      <w:r w:rsidR="00D353C5" w:rsidRPr="00C879A0">
        <w:rPr>
          <w:b/>
        </w:rPr>
        <w:t>évaluer les objectifs du système</w:t>
      </w:r>
      <w:r w:rsidR="00D353C5">
        <w:t xml:space="preserve"> et d’explorer les alternatives possibles.</w:t>
      </w:r>
    </w:p>
    <w:p w14:paraId="084EA1B9" w14:textId="77777777" w:rsidR="00F12790" w:rsidRDefault="00F12790" w:rsidP="00F12790">
      <w:pPr>
        <w:pStyle w:val="Pardeliste"/>
        <w:numPr>
          <w:ilvl w:val="1"/>
          <w:numId w:val="2"/>
        </w:numPr>
      </w:pPr>
      <w:r>
        <w:rPr>
          <w:b/>
        </w:rPr>
        <w:t>Livrable 1a :</w:t>
      </w:r>
      <w:r>
        <w:t xml:space="preserve"> </w:t>
      </w:r>
      <w:r w:rsidR="00DC34CB">
        <w:t>d</w:t>
      </w:r>
      <w:r>
        <w:t>ocumentation décrivant les buts fonctionnels identifiés.</w:t>
      </w:r>
    </w:p>
    <w:p w14:paraId="4B9EE6D6" w14:textId="77777777" w:rsidR="00F12790" w:rsidRDefault="00F12790" w:rsidP="00F12790">
      <w:pPr>
        <w:pStyle w:val="Pardeliste"/>
        <w:numPr>
          <w:ilvl w:val="1"/>
          <w:numId w:val="2"/>
        </w:numPr>
      </w:pPr>
      <w:r>
        <w:rPr>
          <w:b/>
        </w:rPr>
        <w:t>Livrable 1b :</w:t>
      </w:r>
      <w:r w:rsidR="00DC34CB">
        <w:t xml:space="preserve"> d</w:t>
      </w:r>
      <w:r>
        <w:t>iagrammes présentant la hiérarchisation de ces buts.</w:t>
      </w:r>
    </w:p>
    <w:p w14:paraId="2A0A7529" w14:textId="77777777" w:rsidR="00233BF9" w:rsidRDefault="004F7C5C" w:rsidP="00233BF9">
      <w:pPr>
        <w:pStyle w:val="Par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233BF9">
        <w:rPr>
          <w:b/>
        </w:rPr>
        <w:t xml:space="preserve">2 : </w:t>
      </w:r>
      <w:r w:rsidR="00C879A0">
        <w:t>définition d’un</w:t>
      </w:r>
      <w:r w:rsidR="00233BF9">
        <w:t xml:space="preserve"> modèle </w:t>
      </w:r>
      <w:proofErr w:type="spellStart"/>
      <w:r w:rsidR="00233BF9">
        <w:t>SysML</w:t>
      </w:r>
      <w:proofErr w:type="spellEnd"/>
      <w:r w:rsidR="00233BF9">
        <w:t xml:space="preserve">/KAOS des buts non fonctionnels de sécurité issus du but racine « garantir une sortie sécuritaire de chaque </w:t>
      </w:r>
      <w:r w:rsidR="00770959">
        <w:t>véhicule</w:t>
      </w:r>
      <w:r w:rsidR="00233BF9">
        <w:t xml:space="preserve"> du tunnel ».</w:t>
      </w:r>
      <w:r w:rsidR="00F10883">
        <w:t xml:space="preserve"> Cette étape permet d’</w:t>
      </w:r>
      <w:r w:rsidR="00F10883" w:rsidRPr="00C879A0">
        <w:rPr>
          <w:b/>
        </w:rPr>
        <w:t>évaluer les différentes contraintes de sécurité</w:t>
      </w:r>
      <w:r w:rsidR="00F10883">
        <w:t xml:space="preserve"> et d’explorer </w:t>
      </w:r>
      <w:del w:id="15" w:author="Regine Laleau" w:date="2018-06-14T22:06:00Z">
        <w:r w:rsidR="00F10883" w:rsidDel="00E779D5">
          <w:delText xml:space="preserve">les </w:delText>
        </w:r>
      </w:del>
      <w:ins w:id="16" w:author="Regine Laleau" w:date="2018-06-14T22:06:00Z">
        <w:r w:rsidR="00E779D5">
          <w:t>les différentes</w:t>
        </w:r>
        <w:r w:rsidR="00E779D5">
          <w:t xml:space="preserve"> </w:t>
        </w:r>
      </w:ins>
      <w:r w:rsidR="00F10883">
        <w:t>approches de satisfaction</w:t>
      </w:r>
      <w:ins w:id="17" w:author="Regine Laleau" w:date="2018-06-14T22:06:00Z">
        <w:r w:rsidR="00E779D5">
          <w:t xml:space="preserve"> de ces contraintes</w:t>
        </w:r>
      </w:ins>
      <w:r w:rsidR="00F10883">
        <w:t>.</w:t>
      </w:r>
    </w:p>
    <w:p w14:paraId="6E3D826E" w14:textId="77777777" w:rsidR="00CE3AFC" w:rsidRDefault="00210C70" w:rsidP="00CE3AFC">
      <w:pPr>
        <w:pStyle w:val="Pardeliste"/>
        <w:numPr>
          <w:ilvl w:val="1"/>
          <w:numId w:val="2"/>
        </w:numPr>
      </w:pPr>
      <w:r>
        <w:rPr>
          <w:b/>
        </w:rPr>
        <w:t>Livrable 2a</w:t>
      </w:r>
      <w:r w:rsidR="00CE3AFC">
        <w:rPr>
          <w:b/>
        </w:rPr>
        <w:t> :</w:t>
      </w:r>
      <w:r w:rsidR="004B4679">
        <w:t xml:space="preserve"> d</w:t>
      </w:r>
      <w:r w:rsidR="00CE3AFC">
        <w:t xml:space="preserve">ocumentation décrivant les buts non fonctionnels identifiés, et les </w:t>
      </w:r>
      <w:r w:rsidR="00AA583D">
        <w:t>approches</w:t>
      </w:r>
      <w:r w:rsidR="00CE3AFC">
        <w:t xml:space="preserve"> de satisfaction les plus pertinentes.</w:t>
      </w:r>
    </w:p>
    <w:p w14:paraId="48C19C50" w14:textId="77777777" w:rsidR="00C53E17" w:rsidRDefault="00F85166" w:rsidP="00CE3AFC">
      <w:pPr>
        <w:pStyle w:val="Pardeliste"/>
        <w:numPr>
          <w:ilvl w:val="1"/>
          <w:numId w:val="2"/>
        </w:numPr>
      </w:pPr>
      <w:r>
        <w:rPr>
          <w:b/>
        </w:rPr>
        <w:t xml:space="preserve">Livrable </w:t>
      </w:r>
      <w:r w:rsidR="00210C70">
        <w:rPr>
          <w:b/>
        </w:rPr>
        <w:t>2</w:t>
      </w:r>
      <w:r w:rsidR="00CD6750">
        <w:rPr>
          <w:b/>
        </w:rPr>
        <w:t>b :</w:t>
      </w:r>
      <w:r w:rsidR="004B4679">
        <w:t xml:space="preserve"> d</w:t>
      </w:r>
      <w:r w:rsidR="00CD6750">
        <w:t xml:space="preserve">iagrammes présentant la hiérarchisation des buts non fonctionnels et </w:t>
      </w:r>
      <w:r w:rsidR="004B4679">
        <w:t>illustrant</w:t>
      </w:r>
      <w:r w:rsidR="00CD6750">
        <w:t xml:space="preserve"> la détermination des impacts associés.</w:t>
      </w:r>
    </w:p>
    <w:p w14:paraId="469687B2" w14:textId="77777777" w:rsidR="00C53E17" w:rsidRDefault="004F7C5C" w:rsidP="00C53E17">
      <w:pPr>
        <w:pStyle w:val="Par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C53E17">
        <w:rPr>
          <w:b/>
        </w:rPr>
        <w:t xml:space="preserve">3 : </w:t>
      </w:r>
      <w:r w:rsidR="001A2589">
        <w:t>d</w:t>
      </w:r>
      <w:r w:rsidR="00C53E17">
        <w:t>éfinition d</w:t>
      </w:r>
      <w:r w:rsidR="007F5E1C">
        <w:t>’un</w:t>
      </w:r>
      <w:r w:rsidR="00DA1565">
        <w:t xml:space="preserve"> modèle</w:t>
      </w:r>
      <w:r w:rsidR="007F5E1C">
        <w:t xml:space="preserve"> du domaine d’application du système correspondant </w:t>
      </w:r>
      <w:r w:rsidR="00DA1565">
        <w:t>au modèle des buts fonctionnels issu de</w:t>
      </w:r>
      <w:ins w:id="18" w:author="Regine Laleau" w:date="2018-06-14T22:07:00Z">
        <w:r w:rsidR="00E779D5">
          <w:t xml:space="preserve">s </w:t>
        </w:r>
      </w:ins>
      <w:del w:id="19" w:author="Regine Laleau" w:date="2018-06-14T22:07:00Z">
        <w:r w:rsidR="00DA1565" w:rsidDel="00E779D5">
          <w:delText xml:space="preserve"> </w:delText>
        </w:r>
        <w:r w:rsidR="001A2589" w:rsidDel="00E779D5">
          <w:delText>l’</w:delText>
        </w:r>
      </w:del>
      <w:r w:rsidR="001A2589">
        <w:t>étape</w:t>
      </w:r>
      <w:ins w:id="20" w:author="Regine Laleau" w:date="2018-06-14T22:07:00Z">
        <w:r w:rsidR="00E779D5">
          <w:t>s</w:t>
        </w:r>
      </w:ins>
      <w:r w:rsidR="00DA1565">
        <w:t xml:space="preserve"> 1</w:t>
      </w:r>
      <w:ins w:id="21" w:author="Regine Laleau" w:date="2018-06-14T22:07:00Z">
        <w:r w:rsidR="00E779D5">
          <w:t xml:space="preserve"> et 2</w:t>
        </w:r>
      </w:ins>
      <w:bookmarkStart w:id="22" w:name="_GoBack"/>
      <w:bookmarkEnd w:id="22"/>
      <w:r w:rsidR="00DA1565">
        <w:t>.</w:t>
      </w:r>
      <w:r w:rsidR="00FE45DB">
        <w:t xml:space="preserve"> Ce modèle </w:t>
      </w:r>
      <w:r w:rsidR="00FE45DB" w:rsidRPr="00C879A0">
        <w:rPr>
          <w:b/>
        </w:rPr>
        <w:t xml:space="preserve">définira </w:t>
      </w:r>
      <w:r w:rsidR="006A212F" w:rsidRPr="00C879A0">
        <w:rPr>
          <w:b/>
        </w:rPr>
        <w:t>entre autres</w:t>
      </w:r>
      <w:r w:rsidR="00FE45DB" w:rsidRPr="00C879A0">
        <w:rPr>
          <w:b/>
        </w:rPr>
        <w:t xml:space="preserve"> les entités du domaine, leurs attributs, les relations entre </w:t>
      </w:r>
      <w:r w:rsidR="00867AE5" w:rsidRPr="00C879A0">
        <w:rPr>
          <w:b/>
        </w:rPr>
        <w:t>elles</w:t>
      </w:r>
      <w:r w:rsidR="00FE45DB" w:rsidRPr="00C879A0">
        <w:rPr>
          <w:b/>
        </w:rPr>
        <w:t xml:space="preserve"> et les propriétés à garantir</w:t>
      </w:r>
      <w:r w:rsidR="00FE45DB">
        <w:t>.</w:t>
      </w:r>
    </w:p>
    <w:p w14:paraId="17E0A151" w14:textId="77777777" w:rsidR="007F5E1C" w:rsidRDefault="007F5E1C" w:rsidP="007F5E1C">
      <w:pPr>
        <w:pStyle w:val="Pardeliste"/>
        <w:numPr>
          <w:ilvl w:val="1"/>
          <w:numId w:val="2"/>
        </w:numPr>
      </w:pPr>
      <w:r>
        <w:rPr>
          <w:b/>
        </w:rPr>
        <w:t>Livrable 3a :</w:t>
      </w:r>
      <w:r w:rsidR="00867AE5">
        <w:t xml:space="preserve"> d</w:t>
      </w:r>
      <w:r>
        <w:t>ocumentation décrivant les éléments du modèle de domaine.</w:t>
      </w:r>
    </w:p>
    <w:p w14:paraId="1F995840" w14:textId="77777777" w:rsidR="007F5E1C" w:rsidRDefault="007F5E1C" w:rsidP="007F5E1C">
      <w:pPr>
        <w:pStyle w:val="Pardeliste"/>
        <w:numPr>
          <w:ilvl w:val="1"/>
          <w:numId w:val="2"/>
        </w:numPr>
      </w:pPr>
      <w:r>
        <w:rPr>
          <w:b/>
        </w:rPr>
        <w:t>Livrable 3b :</w:t>
      </w:r>
      <w:r w:rsidR="00BD11DD">
        <w:t xml:space="preserve"> o</w:t>
      </w:r>
      <w:r>
        <w:t>ntologies définissant le modèle de domaine</w:t>
      </w:r>
      <w:r w:rsidR="004B2A85">
        <w:t>.</w:t>
      </w:r>
    </w:p>
    <w:p w14:paraId="58DB4F16" w14:textId="77777777" w:rsidR="00CD6750" w:rsidRDefault="004F7C5C" w:rsidP="00C53E17">
      <w:pPr>
        <w:pStyle w:val="Par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C53E17">
        <w:rPr>
          <w:b/>
        </w:rPr>
        <w:t xml:space="preserve">4 : </w:t>
      </w:r>
      <w:r w:rsidR="00214EEB">
        <w:t>c</w:t>
      </w:r>
      <w:r w:rsidR="00D44DA7">
        <w:t>onstruction d’une</w:t>
      </w:r>
      <w:r w:rsidR="00C53E17">
        <w:t xml:space="preserve"> spécification formelle correspondant aux modèles de buts et de domaine</w:t>
      </w:r>
      <w:r w:rsidR="00A14417">
        <w:t>.</w:t>
      </w:r>
      <w:r w:rsidR="0097596F">
        <w:t xml:space="preserve"> </w:t>
      </w:r>
    </w:p>
    <w:p w14:paraId="7075F5E7" w14:textId="77777777" w:rsidR="00A14417" w:rsidRDefault="008B7ED3" w:rsidP="00A14417">
      <w:pPr>
        <w:pStyle w:val="Pardeliste"/>
        <w:numPr>
          <w:ilvl w:val="1"/>
          <w:numId w:val="2"/>
        </w:numPr>
      </w:pPr>
      <w:r>
        <w:rPr>
          <w:b/>
        </w:rPr>
        <w:t>Livrable 4</w:t>
      </w:r>
      <w:r w:rsidR="003C7F4E">
        <w:rPr>
          <w:b/>
        </w:rPr>
        <w:t xml:space="preserve"> : </w:t>
      </w:r>
      <w:r w:rsidR="00C573B4">
        <w:t>s</w:t>
      </w:r>
      <w:r w:rsidR="003C7F4E">
        <w:t>pécification formelle correspondant aux modèles de domaine et de buts.</w:t>
      </w:r>
    </w:p>
    <w:p w14:paraId="786782DF" w14:textId="77777777" w:rsidR="008B7ED3" w:rsidRDefault="004F7C5C" w:rsidP="008B7ED3">
      <w:pPr>
        <w:pStyle w:val="Par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8B7ED3">
        <w:rPr>
          <w:b/>
        </w:rPr>
        <w:t xml:space="preserve">5 : </w:t>
      </w:r>
      <w:r w:rsidR="00C3536A">
        <w:t>v</w:t>
      </w:r>
      <w:r w:rsidR="008B7ED3">
        <w:t>érification et validation de la spécification formelle.</w:t>
      </w:r>
      <w:r w:rsidR="00CB6F87">
        <w:t xml:space="preserve"> Ici, la spécification formelle sera enrichie afin de permettre l’exécution de quelques scénarios permettant de valider l’adéquation entre la spécification réalisée et la perception que le client a du système.</w:t>
      </w:r>
      <w:r w:rsidR="003B1356">
        <w:t xml:space="preserve"> Il sera ensuite question de démont</w:t>
      </w:r>
      <w:r w:rsidR="007E6B93">
        <w:t>r</w:t>
      </w:r>
      <w:r w:rsidR="003B1356">
        <w:t>er les propriétés respectées par la spécification.</w:t>
      </w:r>
    </w:p>
    <w:p w14:paraId="36148AD7" w14:textId="77777777" w:rsidR="000C4197" w:rsidRDefault="000C4197" w:rsidP="000C4197">
      <w:pPr>
        <w:pStyle w:val="Pardeliste"/>
        <w:numPr>
          <w:ilvl w:val="1"/>
          <w:numId w:val="2"/>
        </w:numPr>
      </w:pPr>
      <w:r>
        <w:rPr>
          <w:b/>
        </w:rPr>
        <w:t>Livrable 5a :</w:t>
      </w:r>
      <w:r w:rsidR="0097596F">
        <w:t xml:space="preserve"> d</w:t>
      </w:r>
      <w:r>
        <w:t>ocumentation décrivant les scénarios de validation</w:t>
      </w:r>
      <w:r w:rsidR="00C80490">
        <w:t xml:space="preserve"> et leur interprétation.</w:t>
      </w:r>
    </w:p>
    <w:p w14:paraId="4D1F2E40" w14:textId="77777777" w:rsidR="000C4197" w:rsidRDefault="000C4197" w:rsidP="000C4197">
      <w:pPr>
        <w:pStyle w:val="Pardeliste"/>
        <w:numPr>
          <w:ilvl w:val="1"/>
          <w:numId w:val="2"/>
        </w:numPr>
      </w:pPr>
      <w:r>
        <w:rPr>
          <w:b/>
        </w:rPr>
        <w:t>Livrable 5b :</w:t>
      </w:r>
      <w:r w:rsidR="0097596F">
        <w:t xml:space="preserve"> d</w:t>
      </w:r>
      <w:r>
        <w:t>ocumentation décrivant les propriétés vérifiées et celles qui peuvent être garanties.</w:t>
      </w:r>
    </w:p>
    <w:p w14:paraId="403E266A" w14:textId="77777777" w:rsidR="005054A1" w:rsidRDefault="005054A1" w:rsidP="005054A1">
      <w:pPr>
        <w:rPr>
          <w:ins w:id="23" w:author="Marc Frappier" w:date="2018-06-14T10:52:00Z"/>
        </w:rPr>
      </w:pPr>
    </w:p>
    <w:p w14:paraId="2B549031" w14:textId="77777777" w:rsidR="0066040A" w:rsidRDefault="0066040A" w:rsidP="0066040A">
      <w:pPr>
        <w:pStyle w:val="Titre1"/>
        <w:numPr>
          <w:ilvl w:val="0"/>
          <w:numId w:val="1"/>
        </w:numPr>
        <w:rPr>
          <w:ins w:id="24" w:author="Marc Frappier" w:date="2018-06-14T10:52:00Z"/>
        </w:rPr>
      </w:pPr>
      <w:ins w:id="25" w:author="Marc Frappier" w:date="2018-06-14T10:52:00Z">
        <w:r>
          <w:t>Budget et échéancier</w:t>
        </w:r>
      </w:ins>
    </w:p>
    <w:p w14:paraId="662C7FEA" w14:textId="77777777" w:rsidR="0066040A" w:rsidRDefault="0066040A" w:rsidP="005054A1">
      <w:pPr>
        <w:rPr>
          <w:ins w:id="26" w:author="Marc Frappier" w:date="2018-06-14T10:53:00Z"/>
        </w:rPr>
      </w:pPr>
    </w:p>
    <w:p w14:paraId="54342539" w14:textId="77777777" w:rsidR="0066040A" w:rsidRDefault="0066040A" w:rsidP="005054A1">
      <w:pPr>
        <w:rPr>
          <w:ins w:id="27" w:author="Marc Frappier" w:date="2018-06-14T11:05:00Z"/>
        </w:rPr>
      </w:pPr>
      <w:ins w:id="28" w:author="Marc Frappier" w:date="2018-06-14T10:53:00Z">
        <w:r>
          <w:t>Le projet serait r</w:t>
        </w:r>
      </w:ins>
      <w:ins w:id="29" w:author="Marc Frappier" w:date="2018-06-14T10:54:00Z">
        <w:r>
          <w:t xml:space="preserve">éalisé par Marc Frappier, Régine Laleau et Steve </w:t>
        </w:r>
      </w:ins>
      <w:ins w:id="30" w:author="Marc Frappier" w:date="2018-06-14T10:55:00Z">
        <w:r>
          <w:t xml:space="preserve">Jeffrey </w:t>
        </w:r>
      </w:ins>
      <w:ins w:id="31" w:author="Marc Frappier" w:date="2018-06-14T10:54:00Z">
        <w:r>
          <w:t xml:space="preserve">Tueno </w:t>
        </w:r>
      </w:ins>
      <w:ins w:id="32" w:author="Marc Frappier" w:date="2018-06-14T10:55:00Z">
        <w:r>
          <w:t>Fotso sur une dur</w:t>
        </w:r>
      </w:ins>
      <w:ins w:id="33" w:author="Marc Frappier" w:date="2018-06-14T10:56:00Z">
        <w:r>
          <w:t xml:space="preserve">ée de 2 mois pour un effort total planifié de 195h.  </w:t>
        </w:r>
      </w:ins>
      <w:ins w:id="34" w:author="Marc Frappier" w:date="2018-06-14T11:03:00Z">
        <w:r w:rsidR="00F47680">
          <w:t>Le coût</w:t>
        </w:r>
        <w:r w:rsidR="00F43B73">
          <w:t xml:space="preserve"> total du projet est estimé à 1</w:t>
        </w:r>
      </w:ins>
      <w:ins w:id="35" w:author="Marc Frappier" w:date="2018-06-14T15:11:00Z">
        <w:r w:rsidR="00F43B73">
          <w:t>1 5</w:t>
        </w:r>
      </w:ins>
      <w:ins w:id="36" w:author="Marc Frappier" w:date="2018-06-14T11:03:00Z">
        <w:r w:rsidR="00F47680">
          <w:t xml:space="preserve">50 $.  </w:t>
        </w:r>
      </w:ins>
      <w:ins w:id="37" w:author="Marc Frappier" w:date="2018-06-14T10:56:00Z">
        <w:del w:id="38" w:author="Steve Jeffrey Tueno Fotso" w:date="2018-06-14T14:23:00Z">
          <w:r w:rsidDel="002564D9">
            <w:delText>M.</w:delText>
          </w:r>
        </w:del>
        <w:del w:id="39" w:author="Steve Jeffrey Tueno Fotso" w:date="2018-06-14T14:25:00Z">
          <w:r w:rsidDel="002564D9">
            <w:delText xml:space="preserve"> </w:delText>
          </w:r>
        </w:del>
        <w:del w:id="40" w:author="Steve Jeffrey Tueno Fotso" w:date="2018-06-14T14:23:00Z">
          <w:r w:rsidDel="002564D9">
            <w:delText>Tueno</w:delText>
          </w:r>
        </w:del>
      </w:ins>
      <w:ins w:id="41" w:author="Steve Jeffrey Tueno Fotso" w:date="2018-06-14T14:23:00Z">
        <w:r w:rsidR="002564D9">
          <w:t>Steve</w:t>
        </w:r>
      </w:ins>
      <w:ins w:id="42" w:author="Marc Frappier" w:date="2018-06-14T10:56:00Z">
        <w:r>
          <w:t xml:space="preserve"> </w:t>
        </w:r>
        <w:del w:id="43" w:author="Steve Jeffrey Tueno Fotso" w:date="2018-06-14T14:23:00Z">
          <w:r w:rsidDel="002564D9">
            <w:delText>Fotso</w:delText>
          </w:r>
        </w:del>
      </w:ins>
      <w:ins w:id="44" w:author="Steve Jeffrey Tueno Fotso" w:date="2018-06-14T14:23:00Z">
        <w:r w:rsidR="002564D9">
          <w:t>T</w:t>
        </w:r>
      </w:ins>
      <w:ins w:id="45" w:author="Steve Jeffrey Tueno Fotso" w:date="2018-06-14T14:24:00Z">
        <w:r w:rsidR="002564D9">
          <w:t>ueno</w:t>
        </w:r>
      </w:ins>
      <w:ins w:id="46" w:author="Marc Frappier" w:date="2018-06-14T10:56:00Z">
        <w:r>
          <w:t xml:space="preserve"> est</w:t>
        </w:r>
      </w:ins>
      <w:ins w:id="47" w:author="Steve Jeffrey Tueno Fotso" w:date="2018-06-14T14:25:00Z">
        <w:r w:rsidR="002564D9">
          <w:t xml:space="preserve"> ingénieur en informatique </w:t>
        </w:r>
      </w:ins>
      <w:ins w:id="48" w:author="Marc Frappier" w:date="2018-06-14T10:56:00Z">
        <w:del w:id="49" w:author="Steve Jeffrey Tueno Fotso" w:date="2018-06-14T14:25:00Z">
          <w:r w:rsidDel="002564D9">
            <w:delText xml:space="preserve"> étudiant</w:delText>
          </w:r>
        </w:del>
      </w:ins>
      <w:ins w:id="50" w:author="Steve Jeffrey Tueno Fotso" w:date="2018-06-14T14:25:00Z">
        <w:r w:rsidR="002564D9">
          <w:t>et étudiant</w:t>
        </w:r>
      </w:ins>
      <w:ins w:id="51" w:author="Marc Frappier" w:date="2018-06-14T10:56:00Z">
        <w:r>
          <w:t xml:space="preserve"> au doctorat </w:t>
        </w:r>
      </w:ins>
      <w:ins w:id="52" w:author="Marc Frappier" w:date="2018-06-14T10:57:00Z">
        <w:r>
          <w:t xml:space="preserve">en cotutelle avec l'Université de Sherbrooke et l'Université Paris-Est Créteil en France.  Il </w:t>
        </w:r>
      </w:ins>
      <w:ins w:id="53" w:author="Marc Frappier" w:date="2018-06-14T11:04:00Z">
        <w:r w:rsidR="00F47680">
          <w:t xml:space="preserve">y </w:t>
        </w:r>
      </w:ins>
      <w:ins w:id="54" w:author="Marc Frappier" w:date="2018-06-14T10:57:00Z">
        <w:r>
          <w:t xml:space="preserve">est supervisé </w:t>
        </w:r>
        <w:r w:rsidR="00CA6DA2">
          <w:t>par le professeur Marc Frappier</w:t>
        </w:r>
        <w:r>
          <w:t xml:space="preserve"> de Sherbrooke et la professeure R</w:t>
        </w:r>
      </w:ins>
      <w:ins w:id="55" w:author="Marc Frappier" w:date="2018-06-14T10:58:00Z">
        <w:r>
          <w:t>égi</w:t>
        </w:r>
        <w:r w:rsidR="00096C05">
          <w:t>ne Laleau</w:t>
        </w:r>
        <w:r>
          <w:t xml:space="preserve"> de Paris-Est Créteil</w:t>
        </w:r>
      </w:ins>
      <w:ins w:id="56" w:author="Marc Frappier" w:date="2018-06-14T10:59:00Z">
        <w:r>
          <w:t>.</w:t>
        </w:r>
      </w:ins>
    </w:p>
    <w:p w14:paraId="6F84E727" w14:textId="77777777" w:rsidR="00043F49" w:rsidRDefault="00043F49" w:rsidP="005054A1">
      <w:pPr>
        <w:rPr>
          <w:ins w:id="57" w:author="Marc Frappier" w:date="2018-06-14T11:05:00Z"/>
        </w:rPr>
      </w:pPr>
    </w:p>
    <w:p w14:paraId="58A4AF23" w14:textId="77777777" w:rsidR="00043F49" w:rsidRDefault="00043F49" w:rsidP="002564D9">
      <w:pPr>
        <w:keepNext/>
        <w:rPr>
          <w:ins w:id="58" w:author="Marc Frappier" w:date="2018-06-14T11:05:00Z"/>
        </w:rPr>
      </w:pPr>
      <w:ins w:id="59" w:author="Marc Frappier" w:date="2018-06-14T11:05:00Z">
        <w:r>
          <w:lastRenderedPageBreak/>
          <w:t>Le tableau ci-dessous ventile les coûts</w:t>
        </w:r>
      </w:ins>
      <w:ins w:id="60" w:author="Marc Frappier" w:date="2018-06-14T12:02:00Z">
        <w:r w:rsidR="005E6158">
          <w:t xml:space="preserve"> du projet.</w:t>
        </w:r>
      </w:ins>
    </w:p>
    <w:p w14:paraId="40DFC82D" w14:textId="77777777" w:rsidR="00043F49" w:rsidRDefault="00043F49" w:rsidP="002564D9">
      <w:pPr>
        <w:keepNext/>
        <w:rPr>
          <w:ins w:id="61" w:author="Marc Frappier" w:date="2018-06-14T11:05:00Z"/>
        </w:rPr>
      </w:pPr>
    </w:p>
    <w:p w14:paraId="640F46DA" w14:textId="77777777" w:rsidR="0066040A" w:rsidRDefault="005C4E25" w:rsidP="005054A1">
      <w:pPr>
        <w:rPr>
          <w:ins w:id="62" w:author="Marc Frappier" w:date="2018-06-14T10:52:00Z"/>
        </w:rPr>
      </w:pPr>
      <w:ins w:id="63" w:author="Marc Frappier" w:date="2018-06-14T15:10:00Z">
        <w:r>
          <w:rPr>
            <w:noProof/>
          </w:rPr>
          <w:object w:dxaOrig="6040" w:dyaOrig="1980" w14:anchorId="5C02E7A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302.15pt;height:99.15pt;mso-width-percent:0;mso-height-percent:0;mso-width-percent:0;mso-height-percent:0" o:ole="">
              <v:imagedata r:id="rId8" o:title=""/>
            </v:shape>
            <o:OLEObject Type="Embed" ProgID="Excel.Sheet.12" ShapeID="_x0000_i1025" DrawAspect="Content" ObjectID="_1590519455" r:id="rId9"/>
          </w:object>
        </w:r>
      </w:ins>
      <w:del w:id="64" w:author="Marc Frappier" w:date="2018-06-14T14:53:00Z">
        <w:r w:rsidR="00D71F63" w:rsidDel="003F2728">
          <w:rPr>
            <w:noProof/>
          </w:rPr>
          <w:fldChar w:fldCharType="begin"/>
        </w:r>
        <w:r w:rsidR="00D71F63" w:rsidDel="003F2728">
          <w:rPr>
            <w:noProof/>
          </w:rPr>
          <w:fldChar w:fldCharType="end"/>
        </w:r>
      </w:del>
      <w:del w:id="65" w:author="Marc Frappier" w:date="2018-06-14T15:10:00Z">
        <w:r w:rsidR="003C52DF" w:rsidDel="00F43B73">
          <w:rPr>
            <w:noProof/>
          </w:rPr>
          <w:fldChar w:fldCharType="begin"/>
        </w:r>
        <w:r w:rsidR="003C52DF" w:rsidDel="00F43B73">
          <w:rPr>
            <w:noProof/>
          </w:rPr>
          <w:fldChar w:fldCharType="end"/>
        </w:r>
      </w:del>
    </w:p>
    <w:p w14:paraId="391E179A" w14:textId="77777777" w:rsidR="00F43B73" w:rsidRDefault="00F43B73" w:rsidP="005054A1">
      <w:pPr>
        <w:rPr>
          <w:ins w:id="66" w:author="Marc Frappier" w:date="2018-06-14T15:11:00Z"/>
        </w:rPr>
      </w:pPr>
    </w:p>
    <w:p w14:paraId="527C32D4" w14:textId="77777777" w:rsidR="0066040A" w:rsidRDefault="005E6158" w:rsidP="005054A1">
      <w:pPr>
        <w:rPr>
          <w:ins w:id="67" w:author="Marc Frappier" w:date="2018-06-14T12:02:00Z"/>
        </w:rPr>
      </w:pPr>
      <w:ins w:id="68" w:author="Marc Frappier" w:date="2018-06-14T12:02:00Z">
        <w:r>
          <w:t>Le tableau ci-dessous donne un estimé de l'échéancier.</w:t>
        </w:r>
      </w:ins>
    </w:p>
    <w:p w14:paraId="01B6DE97" w14:textId="77777777" w:rsidR="005E6158" w:rsidRDefault="005E6158" w:rsidP="005054A1">
      <w:pPr>
        <w:rPr>
          <w:ins w:id="69" w:author="Marc Frappier" w:date="2018-06-14T12:02:00Z"/>
        </w:rPr>
      </w:pPr>
    </w:p>
    <w:p w14:paraId="5F85E5B9" w14:textId="77777777" w:rsidR="00905EC2" w:rsidRDefault="005C4E25" w:rsidP="005054A1">
      <w:ins w:id="70" w:author="Marc Frappier" w:date="2018-06-14T12:20:00Z">
        <w:r>
          <w:rPr>
            <w:noProof/>
          </w:rPr>
          <w:object w:dxaOrig="6720" w:dyaOrig="3220" w14:anchorId="767CF0A3">
            <v:shape id="_x0000_i1026" type="#_x0000_t75" alt="" style="width:335.8pt;height:161.1pt;mso-width-percent:0;mso-height-percent:0;mso-width-percent:0;mso-height-percent:0" o:ole="">
              <v:imagedata r:id="rId10" o:title=""/>
            </v:shape>
            <o:OLEObject Type="Embed" ProgID="Excel.Sheet.12" ShapeID="_x0000_i1026" DrawAspect="Content" ObjectID="_1590519456" r:id="rId11"/>
          </w:object>
        </w:r>
      </w:ins>
    </w:p>
    <w:p w14:paraId="2ECAE41E" w14:textId="77777777" w:rsidR="00905EC2" w:rsidRDefault="00905EC2" w:rsidP="005054A1"/>
    <w:p w14:paraId="389E31AF" w14:textId="77777777" w:rsidR="007076F2" w:rsidRDefault="007076F2" w:rsidP="002564D9">
      <w:pPr>
        <w:rPr>
          <w:ins w:id="71" w:author="Marc Frappier" w:date="2018-06-14T14:55:00Z"/>
        </w:rPr>
      </w:pPr>
      <w:r>
        <w:t>Il sera essentiel pour la réalisation du projet d'avoir accès à un expert</w:t>
      </w:r>
      <w:ins w:id="72" w:author="Steve Jeffrey Tueno Fotso" w:date="2018-06-14T14:27:00Z">
        <w:r w:rsidR="007431C3">
          <w:t xml:space="preserve"> qui apportera des éléments de réponse à nos interrogations dans le cadre de la modélisation du système</w:t>
        </w:r>
      </w:ins>
      <w:ins w:id="73" w:author="Steve Jeffrey Tueno Fotso" w:date="2018-06-14T14:28:00Z">
        <w:r w:rsidR="007431C3">
          <w:t xml:space="preserve"> et qui participera à sa validation</w:t>
        </w:r>
      </w:ins>
      <w:del w:id="74" w:author="Steve Jeffrey Tueno Fotso" w:date="2018-06-14T14:29:00Z">
        <w:r w:rsidDel="00910CE8">
          <w:delText xml:space="preserve"> qui pourra répondre à nos questions sur la modélisation du système et pour la valider. </w:delText>
        </w:r>
      </w:del>
      <w:ins w:id="75" w:author="Steve Jeffrey Tueno Fotso" w:date="2018-06-14T14:29:00Z">
        <w:r w:rsidR="00910CE8">
          <w:t xml:space="preserve">. </w:t>
        </w:r>
      </w:ins>
      <w:r w:rsidR="00905EC2">
        <w:t xml:space="preserve">Des </w:t>
      </w:r>
      <w:r>
        <w:t>rencontre</w:t>
      </w:r>
      <w:r w:rsidR="00905EC2">
        <w:t>s</w:t>
      </w:r>
      <w:r>
        <w:t xml:space="preserve"> </w:t>
      </w:r>
      <w:r w:rsidR="00905EC2">
        <w:t xml:space="preserve">sont </w:t>
      </w:r>
      <w:r>
        <w:t>prévue</w:t>
      </w:r>
      <w:r w:rsidR="00905EC2">
        <w:t xml:space="preserve">s </w:t>
      </w:r>
      <w:r w:rsidR="007F1001">
        <w:t>au début du pr</w:t>
      </w:r>
      <w:r w:rsidR="00BD2A2C">
        <w:t>o</w:t>
      </w:r>
      <w:r w:rsidR="007F1001">
        <w:t xml:space="preserve">jet et </w:t>
      </w:r>
      <w:r w:rsidR="00905EC2">
        <w:t xml:space="preserve">à la fin des étapes 3 et 5.  Des discussions </w:t>
      </w:r>
      <w:r w:rsidR="00DA0A39">
        <w:t xml:space="preserve">occasionnelles </w:t>
      </w:r>
      <w:r w:rsidR="00905EC2">
        <w:t xml:space="preserve">en </w:t>
      </w:r>
      <w:r w:rsidR="00DA0A39">
        <w:t>vidéo</w:t>
      </w:r>
      <w:r w:rsidR="00905EC2">
        <w:t xml:space="preserve"> conférence seront aussi</w:t>
      </w:r>
      <w:r w:rsidR="007F1001">
        <w:t xml:space="preserve"> nécessaire</w:t>
      </w:r>
      <w:r w:rsidR="00DA0A39">
        <w:t>s</w:t>
      </w:r>
      <w:r w:rsidR="007F1001">
        <w:t>.</w:t>
      </w:r>
    </w:p>
    <w:p w14:paraId="27E4D7CC" w14:textId="77777777" w:rsidR="003F2728" w:rsidRDefault="003F2728" w:rsidP="002564D9">
      <w:pPr>
        <w:rPr>
          <w:ins w:id="76" w:author="Marc Frappier" w:date="2018-06-14T14:55:00Z"/>
        </w:rPr>
      </w:pPr>
    </w:p>
    <w:p w14:paraId="1137830E" w14:textId="77777777" w:rsidR="003F2728" w:rsidRDefault="003F2728" w:rsidP="002564D9">
      <w:ins w:id="77" w:author="Marc Frappier" w:date="2018-06-14T14:56:00Z">
        <w:r>
          <w:t xml:space="preserve">La Ville de Montréal aura la propriété des biens livrables.  </w:t>
        </w:r>
      </w:ins>
      <w:ins w:id="78" w:author="Marc Frappier" w:date="2018-06-14T14:57:00Z">
        <w:r>
          <w:t>Les auteurs auront le droit de publier les résultats du projet dans la thèse de M. Tueno Fotso ains</w:t>
        </w:r>
      </w:ins>
      <w:ins w:id="79" w:author="Marc Frappier" w:date="2018-06-14T14:58:00Z">
        <w:r>
          <w:t>i</w:t>
        </w:r>
      </w:ins>
      <w:ins w:id="80" w:author="Marc Frappier" w:date="2018-06-14T14:57:00Z">
        <w:r>
          <w:t xml:space="preserve"> que dans des articles scientifiques</w:t>
        </w:r>
      </w:ins>
      <w:ins w:id="81" w:author="Marc Frappier" w:date="2018-06-14T14:58:00Z">
        <w:r>
          <w:t>,</w:t>
        </w:r>
      </w:ins>
      <w:ins w:id="82" w:author="Marc Frappier" w:date="2018-06-14T14:57:00Z">
        <w:r>
          <w:t xml:space="preserve"> et de </w:t>
        </w:r>
      </w:ins>
      <w:ins w:id="83" w:author="Marc Frappier" w:date="2018-06-14T14:58:00Z">
        <w:r>
          <w:t xml:space="preserve">présenter les résultats dans des </w:t>
        </w:r>
      </w:ins>
      <w:ins w:id="84" w:author="Marc Frappier" w:date="2018-06-14T14:57:00Z">
        <w:r>
          <w:t>conférences</w:t>
        </w:r>
      </w:ins>
      <w:ins w:id="85" w:author="Marc Frappier" w:date="2018-06-14T14:58:00Z">
        <w:r>
          <w:t xml:space="preserve"> publiques.</w:t>
        </w:r>
      </w:ins>
    </w:p>
    <w:sdt>
      <w:sdtPr>
        <w:id w:val="1272132217"/>
        <w:docPartObj>
          <w:docPartGallery w:val="Bibliographies"/>
          <w:docPartUnique/>
        </w:docPartObj>
      </w:sdtPr>
      <w:sdtEndPr/>
      <w:sdtContent>
        <w:p w14:paraId="19AB70AD" w14:textId="77777777" w:rsidR="00814899" w:rsidRDefault="00814899" w:rsidP="00FA66FC">
          <w:pPr>
            <w:rPr>
              <w:ins w:id="86" w:author="Marc Frappier" w:date="2018-06-14T10:52:00Z"/>
            </w:rPr>
          </w:pPr>
        </w:p>
        <w:p w14:paraId="610E665A" w14:textId="77777777" w:rsidR="009B4619" w:rsidRDefault="009B4619">
          <w:pPr>
            <w:pStyle w:val="Titre1"/>
            <w:rPr>
              <w:ins w:id="87" w:author="Marc Frappier" w:date="2018-06-14T12:21:00Z"/>
            </w:rPr>
          </w:pPr>
          <w:r>
            <w:t>Bibliographie</w:t>
          </w:r>
        </w:p>
        <w:p w14:paraId="00796BCE" w14:textId="77777777" w:rsidR="005225FF" w:rsidRPr="002564D9" w:rsidRDefault="005225FF" w:rsidP="002564D9"/>
        <w:sdt>
          <w:sdtPr>
            <w:id w:val="111145805"/>
            <w:bibliography/>
          </w:sdtPr>
          <w:sdtEndPr/>
          <w:sdtContent>
            <w:p w14:paraId="4D2980E5" w14:textId="77777777" w:rsidR="00250263" w:rsidRPr="00B72053" w:rsidRDefault="009B4619" w:rsidP="00250263">
              <w:pPr>
                <w:pStyle w:val="Bibliographie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50263">
                <w:rPr>
                  <w:noProof/>
                </w:rPr>
                <w:t xml:space="preserve">Tueno Fotso, S. J., Frappier, M., Laleau, R. &amp; Mammar, A., 2018. </w:t>
              </w:r>
              <w:r w:rsidR="00250263" w:rsidRPr="00B72053">
                <w:rPr>
                  <w:noProof/>
                  <w:lang w:val="en-US"/>
                </w:rPr>
                <w:t xml:space="preserve">Modeling the hybrid ERTMS/ETCS level 3 standard using a formal requirements engineering approach. </w:t>
              </w:r>
              <w:r w:rsidR="00250263" w:rsidRPr="00B72053">
                <w:rPr>
                  <w:i/>
                  <w:iCs/>
                  <w:noProof/>
                  <w:lang w:val="en-US"/>
                </w:rPr>
                <w:t xml:space="preserve">Lecture Notes in Computer Science, </w:t>
              </w:r>
              <w:r w:rsidR="00250263" w:rsidRPr="00B72053">
                <w:rPr>
                  <w:noProof/>
                  <w:lang w:val="en-US"/>
                </w:rPr>
                <w:t>10817(Abstract State Machines, Alloy, B, TLA, VDM, and Z - 6th International Conference), pp. 262-276.</w:t>
              </w:r>
            </w:p>
            <w:p w14:paraId="4C42C0D6" w14:textId="77777777" w:rsidR="005054A1" w:rsidRDefault="009B4619" w:rsidP="003A72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ECA969" w14:textId="77777777" w:rsidR="005054A1" w:rsidRDefault="005054A1" w:rsidP="005054A1">
      <w:r>
        <w:br w:type="page"/>
      </w:r>
    </w:p>
    <w:p w14:paraId="0D2BE88E" w14:textId="77777777" w:rsidR="009B4619" w:rsidRDefault="005054A1" w:rsidP="005054A1">
      <w:pPr>
        <w:pStyle w:val="Titre1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3228A5A9" wp14:editId="5C681564">
            <wp:simplePos x="0" y="0"/>
            <wp:positionH relativeFrom="column">
              <wp:posOffset>-734695</wp:posOffset>
            </wp:positionH>
            <wp:positionV relativeFrom="paragraph">
              <wp:posOffset>325755</wp:posOffset>
            </wp:positionV>
            <wp:extent cx="7102475" cy="6847840"/>
            <wp:effectExtent l="0" t="0" r="0" b="0"/>
            <wp:wrapThrough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t_bonaventure_stages-doors_chart_reshined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Annexe</w:t>
      </w:r>
    </w:p>
    <w:p w14:paraId="68854708" w14:textId="77777777" w:rsidR="005054A1" w:rsidRPr="005054A1" w:rsidRDefault="005054A1" w:rsidP="005054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984BB" wp14:editId="2835C6E3">
                <wp:simplePos x="0" y="0"/>
                <wp:positionH relativeFrom="column">
                  <wp:posOffset>-519605</wp:posOffset>
                </wp:positionH>
                <wp:positionV relativeFrom="paragraph">
                  <wp:posOffset>6992350</wp:posOffset>
                </wp:positionV>
                <wp:extent cx="6816725" cy="610870"/>
                <wp:effectExtent l="0" t="0" r="3175" b="12065"/>
                <wp:wrapThrough wrapText="bothSides">
                  <wp:wrapPolygon edited="0">
                    <wp:start x="0" y="0"/>
                    <wp:lineTo x="0" y="0"/>
                    <wp:lineTo x="21570" y="0"/>
                    <wp:lineTo x="21570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725" cy="610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2884A" w14:textId="77777777" w:rsidR="00583D2E" w:rsidRPr="00A32A20" w:rsidRDefault="00583D2E" w:rsidP="00583D2E">
                            <w:pPr>
                              <w:pStyle w:val="Lgende"/>
                              <w:rPr>
                                <w:noProof/>
                                <w:sz w:val="22"/>
                              </w:rPr>
                            </w:pPr>
                            <w:r w:rsidRPr="0027490D">
                              <w:rPr>
                                <w:b/>
                                <w:sz w:val="22"/>
                              </w:rPr>
                              <w:t xml:space="preserve">Figure 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instrText xml:space="preserve"> SEQ Figure \* ARABIC </w:instrTex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Pr="0027490D">
                              <w:rPr>
                                <w:b/>
                                <w:noProof/>
                                <w:sz w:val="22"/>
                              </w:rPr>
                              <w:t>1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="00AA75A7" w:rsidRPr="0027490D">
                              <w:rPr>
                                <w:b/>
                                <w:sz w:val="22"/>
                              </w:rPr>
                              <w:t>: Étapes-portes de la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7490D">
                              <w:rPr>
                                <w:b/>
                                <w:sz w:val="22"/>
                              </w:rPr>
                              <w:t>PdC</w:t>
                            </w:r>
                            <w:proofErr w:type="spellEnd"/>
                            <w:r w:rsidR="009F574B">
                              <w:rPr>
                                <w:sz w:val="22"/>
                              </w:rPr>
                              <w:t xml:space="preserve"> (chaque point d’évaluation est un point bloquant où l’</w:t>
                            </w:r>
                            <w:r w:rsidR="00636883">
                              <w:rPr>
                                <w:sz w:val="22"/>
                              </w:rPr>
                              <w:t>étape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précédente est évaluée et où, en rapport avec les critères d’évaluation, une décision est prise par tous les intervenants </w:t>
                            </w:r>
                            <w:r w:rsidR="000E3851">
                              <w:rPr>
                                <w:sz w:val="22"/>
                              </w:rPr>
                              <w:t>quant au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passage ou non à </w:t>
                            </w:r>
                            <w:r w:rsidR="00636883">
                              <w:rPr>
                                <w:sz w:val="22"/>
                              </w:rPr>
                              <w:t>l’étape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suivante.).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984BB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0.9pt;margin-top:550.6pt;width:536.75pt;height:4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" stroked="f">
                <v:textbox style="mso-fit-shape-to-text:t" inset="0,0,0,0">
                  <w:txbxContent>
                    <w:p w14:paraId="1DD2884A" w14:textId="77777777" w:rsidR="00583D2E" w:rsidRPr="00A32A20" w:rsidRDefault="00583D2E" w:rsidP="00583D2E">
                      <w:pPr>
                        <w:pStyle w:val="Lgende"/>
                        <w:rPr>
                          <w:noProof/>
                          <w:sz w:val="22"/>
                        </w:rPr>
                      </w:pPr>
                      <w:r w:rsidRPr="0027490D">
                        <w:rPr>
                          <w:b/>
                          <w:sz w:val="22"/>
                        </w:rPr>
                        <w:t xml:space="preserve">Figure </w:t>
                      </w:r>
                      <w:r w:rsidRPr="0027490D">
                        <w:rPr>
                          <w:b/>
                          <w:sz w:val="22"/>
                        </w:rPr>
                        <w:fldChar w:fldCharType="begin"/>
                      </w:r>
                      <w:r w:rsidRPr="0027490D">
                        <w:rPr>
                          <w:b/>
                          <w:sz w:val="22"/>
                        </w:rPr>
                        <w:instrText xml:space="preserve"> SEQ Figure \* ARABIC </w:instrText>
                      </w:r>
                      <w:r w:rsidRPr="0027490D">
                        <w:rPr>
                          <w:b/>
                          <w:sz w:val="22"/>
                        </w:rPr>
                        <w:fldChar w:fldCharType="separate"/>
                      </w:r>
                      <w:r w:rsidRPr="0027490D">
                        <w:rPr>
                          <w:b/>
                          <w:noProof/>
                          <w:sz w:val="22"/>
                        </w:rPr>
                        <w:t>1</w:t>
                      </w:r>
                      <w:r w:rsidRPr="0027490D">
                        <w:rPr>
                          <w:b/>
                          <w:sz w:val="22"/>
                        </w:rPr>
                        <w:fldChar w:fldCharType="end"/>
                      </w:r>
                      <w:r w:rsidR="00AA75A7" w:rsidRPr="0027490D">
                        <w:rPr>
                          <w:b/>
                          <w:sz w:val="22"/>
                        </w:rPr>
                        <w:t>: Étapes-portes de la</w:t>
                      </w:r>
                      <w:r w:rsidRPr="0027490D"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27490D">
                        <w:rPr>
                          <w:b/>
                          <w:sz w:val="22"/>
                        </w:rPr>
                        <w:t>PdC</w:t>
                      </w:r>
                      <w:proofErr w:type="spellEnd"/>
                      <w:r w:rsidR="009F574B">
                        <w:rPr>
                          <w:sz w:val="22"/>
                        </w:rPr>
                        <w:t xml:space="preserve"> (chaque point d’évaluation est un point bloquant où l’</w:t>
                      </w:r>
                      <w:r w:rsidR="00636883">
                        <w:rPr>
                          <w:sz w:val="22"/>
                        </w:rPr>
                        <w:t>étape</w:t>
                      </w:r>
                      <w:r w:rsidR="009F574B">
                        <w:rPr>
                          <w:sz w:val="22"/>
                        </w:rPr>
                        <w:t xml:space="preserve"> précédente est évaluée et où, en rapport avec les critères d’évaluation, une décision est prise par tous les intervenants </w:t>
                      </w:r>
                      <w:r w:rsidR="000E3851">
                        <w:rPr>
                          <w:sz w:val="22"/>
                        </w:rPr>
                        <w:t>quant au</w:t>
                      </w:r>
                      <w:r w:rsidR="009F574B">
                        <w:rPr>
                          <w:sz w:val="22"/>
                        </w:rPr>
                        <w:t xml:space="preserve"> passage ou non à </w:t>
                      </w:r>
                      <w:r w:rsidR="00636883">
                        <w:rPr>
                          <w:sz w:val="22"/>
                        </w:rPr>
                        <w:t>l’étape</w:t>
                      </w:r>
                      <w:r w:rsidR="009F574B">
                        <w:rPr>
                          <w:sz w:val="22"/>
                        </w:rPr>
                        <w:t xml:space="preserve"> suivante.).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054A1" w:rsidRPr="005054A1" w:rsidSect="002A12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CD974" w14:textId="77777777" w:rsidR="00177933" w:rsidRDefault="00177933" w:rsidP="005054A1">
      <w:r>
        <w:separator/>
      </w:r>
    </w:p>
  </w:endnote>
  <w:endnote w:type="continuationSeparator" w:id="0">
    <w:p w14:paraId="438927FB" w14:textId="77777777" w:rsidR="00177933" w:rsidRDefault="00177933" w:rsidP="0050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94359" w14:textId="77777777" w:rsidR="00177933" w:rsidRDefault="00177933" w:rsidP="005054A1">
      <w:r>
        <w:separator/>
      </w:r>
    </w:p>
  </w:footnote>
  <w:footnote w:type="continuationSeparator" w:id="0">
    <w:p w14:paraId="68B98FAB" w14:textId="77777777" w:rsidR="00177933" w:rsidRDefault="00177933" w:rsidP="00505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96D9A"/>
    <w:multiLevelType w:val="hybridMultilevel"/>
    <w:tmpl w:val="7B0E3AD6"/>
    <w:lvl w:ilvl="0" w:tplc="7B02597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2092BEA"/>
    <w:multiLevelType w:val="hybridMultilevel"/>
    <w:tmpl w:val="F9B89482"/>
    <w:lvl w:ilvl="0" w:tplc="875AF2B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13C4FBA"/>
    <w:multiLevelType w:val="hybridMultilevel"/>
    <w:tmpl w:val="B9547DA2"/>
    <w:lvl w:ilvl="0" w:tplc="EF08CA7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 Jeffrey Tueno Fotso">
    <w15:presenceInfo w15:providerId="Windows Live" w15:userId="afedfaf4-3b65-4090-a596-43bad190aa86"/>
  </w15:person>
  <w15:person w15:author="Marc Frappier">
    <w15:presenceInfo w15:providerId="None" w15:userId="Marc Frappier"/>
  </w15:person>
  <w15:person w15:author="Regine Laleau">
    <w15:presenceInfo w15:providerId="None" w15:userId="Regine Lalea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B5"/>
    <w:rsid w:val="00022166"/>
    <w:rsid w:val="00043F49"/>
    <w:rsid w:val="00067FFE"/>
    <w:rsid w:val="00096C05"/>
    <w:rsid w:val="000A6914"/>
    <w:rsid w:val="000C4197"/>
    <w:rsid w:val="000E2908"/>
    <w:rsid w:val="000E3851"/>
    <w:rsid w:val="00122669"/>
    <w:rsid w:val="00131A8D"/>
    <w:rsid w:val="00177933"/>
    <w:rsid w:val="00182C98"/>
    <w:rsid w:val="00183AB8"/>
    <w:rsid w:val="00193CAC"/>
    <w:rsid w:val="001940CB"/>
    <w:rsid w:val="001A2589"/>
    <w:rsid w:val="001F1A04"/>
    <w:rsid w:val="00203AA3"/>
    <w:rsid w:val="00207F54"/>
    <w:rsid w:val="00210C70"/>
    <w:rsid w:val="00214EEB"/>
    <w:rsid w:val="00224CDB"/>
    <w:rsid w:val="0022508D"/>
    <w:rsid w:val="00233BF9"/>
    <w:rsid w:val="00250263"/>
    <w:rsid w:val="002564D9"/>
    <w:rsid w:val="00262070"/>
    <w:rsid w:val="0027490D"/>
    <w:rsid w:val="002A1247"/>
    <w:rsid w:val="002C449B"/>
    <w:rsid w:val="002C6CBE"/>
    <w:rsid w:val="002C7DA8"/>
    <w:rsid w:val="002E01D1"/>
    <w:rsid w:val="00340DA0"/>
    <w:rsid w:val="00356EA9"/>
    <w:rsid w:val="0038057B"/>
    <w:rsid w:val="003A72EA"/>
    <w:rsid w:val="003B1356"/>
    <w:rsid w:val="003C52DF"/>
    <w:rsid w:val="003C7F4E"/>
    <w:rsid w:val="003F2728"/>
    <w:rsid w:val="004729B7"/>
    <w:rsid w:val="0047588B"/>
    <w:rsid w:val="004B2A85"/>
    <w:rsid w:val="004B4679"/>
    <w:rsid w:val="004C7BDC"/>
    <w:rsid w:val="004F1364"/>
    <w:rsid w:val="004F7C5C"/>
    <w:rsid w:val="00504FB4"/>
    <w:rsid w:val="005054A1"/>
    <w:rsid w:val="005225FF"/>
    <w:rsid w:val="00527A53"/>
    <w:rsid w:val="0057013E"/>
    <w:rsid w:val="00583D2E"/>
    <w:rsid w:val="005944A3"/>
    <w:rsid w:val="005C4E25"/>
    <w:rsid w:val="005D75B2"/>
    <w:rsid w:val="005E6158"/>
    <w:rsid w:val="005F5828"/>
    <w:rsid w:val="00601D2C"/>
    <w:rsid w:val="00636883"/>
    <w:rsid w:val="0066040A"/>
    <w:rsid w:val="00695AA1"/>
    <w:rsid w:val="006A212F"/>
    <w:rsid w:val="006B0042"/>
    <w:rsid w:val="006F730A"/>
    <w:rsid w:val="00701322"/>
    <w:rsid w:val="00705FC6"/>
    <w:rsid w:val="007076F2"/>
    <w:rsid w:val="00733836"/>
    <w:rsid w:val="007431C3"/>
    <w:rsid w:val="00770959"/>
    <w:rsid w:val="007B4650"/>
    <w:rsid w:val="007B5740"/>
    <w:rsid w:val="007B7AF3"/>
    <w:rsid w:val="007C5A3D"/>
    <w:rsid w:val="007E6B93"/>
    <w:rsid w:val="007F1001"/>
    <w:rsid w:val="007F5C15"/>
    <w:rsid w:val="007F5E1C"/>
    <w:rsid w:val="00814899"/>
    <w:rsid w:val="00836E47"/>
    <w:rsid w:val="00853E70"/>
    <w:rsid w:val="00867AE5"/>
    <w:rsid w:val="00872FEE"/>
    <w:rsid w:val="008905A0"/>
    <w:rsid w:val="008A4A17"/>
    <w:rsid w:val="008B7ED3"/>
    <w:rsid w:val="008C4F6E"/>
    <w:rsid w:val="008F53A8"/>
    <w:rsid w:val="00905EC2"/>
    <w:rsid w:val="00910CE8"/>
    <w:rsid w:val="00952EF0"/>
    <w:rsid w:val="00955511"/>
    <w:rsid w:val="0097596F"/>
    <w:rsid w:val="009B4619"/>
    <w:rsid w:val="009C0CE4"/>
    <w:rsid w:val="009F48B7"/>
    <w:rsid w:val="009F574B"/>
    <w:rsid w:val="00A14417"/>
    <w:rsid w:val="00A32A20"/>
    <w:rsid w:val="00A36AC8"/>
    <w:rsid w:val="00AA583D"/>
    <w:rsid w:val="00AA75A7"/>
    <w:rsid w:val="00B5226D"/>
    <w:rsid w:val="00B72053"/>
    <w:rsid w:val="00BD11DD"/>
    <w:rsid w:val="00BD2A2C"/>
    <w:rsid w:val="00BE5F29"/>
    <w:rsid w:val="00BF4673"/>
    <w:rsid w:val="00C3536A"/>
    <w:rsid w:val="00C5117F"/>
    <w:rsid w:val="00C53E17"/>
    <w:rsid w:val="00C573B4"/>
    <w:rsid w:val="00C63CDF"/>
    <w:rsid w:val="00C64237"/>
    <w:rsid w:val="00C80490"/>
    <w:rsid w:val="00C80A2A"/>
    <w:rsid w:val="00C879A0"/>
    <w:rsid w:val="00CA50EB"/>
    <w:rsid w:val="00CA688E"/>
    <w:rsid w:val="00CA6DA2"/>
    <w:rsid w:val="00CB6F87"/>
    <w:rsid w:val="00CD6750"/>
    <w:rsid w:val="00CD7B68"/>
    <w:rsid w:val="00CE3AFC"/>
    <w:rsid w:val="00D353C5"/>
    <w:rsid w:val="00D44DA7"/>
    <w:rsid w:val="00D4747E"/>
    <w:rsid w:val="00D71F63"/>
    <w:rsid w:val="00D90592"/>
    <w:rsid w:val="00D9270B"/>
    <w:rsid w:val="00DA0A39"/>
    <w:rsid w:val="00DA1565"/>
    <w:rsid w:val="00DC34CB"/>
    <w:rsid w:val="00E0370C"/>
    <w:rsid w:val="00E156E9"/>
    <w:rsid w:val="00E171E5"/>
    <w:rsid w:val="00E229CD"/>
    <w:rsid w:val="00E35160"/>
    <w:rsid w:val="00E779D5"/>
    <w:rsid w:val="00ED7ECA"/>
    <w:rsid w:val="00EE2C77"/>
    <w:rsid w:val="00EF55B5"/>
    <w:rsid w:val="00F10883"/>
    <w:rsid w:val="00F12790"/>
    <w:rsid w:val="00F21E12"/>
    <w:rsid w:val="00F34AE2"/>
    <w:rsid w:val="00F401C4"/>
    <w:rsid w:val="00F43B73"/>
    <w:rsid w:val="00F47680"/>
    <w:rsid w:val="00F85166"/>
    <w:rsid w:val="00FA66FC"/>
    <w:rsid w:val="00FB2015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FCC4"/>
  <w15:chartTrackingRefBased/>
  <w15:docId w15:val="{16A8A11F-A9F9-724D-B401-7BE3D985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70C"/>
    <w:pPr>
      <w:ind w:firstLine="709"/>
      <w:jc w:val="both"/>
    </w:pPr>
    <w:rPr>
      <w:rFonts w:ascii="Times" w:hAnsi="Times"/>
    </w:rPr>
  </w:style>
  <w:style w:type="paragraph" w:styleId="Titre1">
    <w:name w:val="heading 1"/>
    <w:basedOn w:val="Normal"/>
    <w:next w:val="Normal"/>
    <w:link w:val="Titre1Car"/>
    <w:uiPriority w:val="9"/>
    <w:qFormat/>
    <w:rsid w:val="009555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5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55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E229CD"/>
    <w:pPr>
      <w:ind w:left="720"/>
      <w:contextualSpacing/>
    </w:pPr>
  </w:style>
  <w:style w:type="paragraph" w:styleId="Bibliographie">
    <w:name w:val="Bibliography"/>
    <w:basedOn w:val="Normal"/>
    <w:next w:val="Normal"/>
    <w:uiPriority w:val="37"/>
    <w:unhideWhenUsed/>
    <w:rsid w:val="009B4619"/>
  </w:style>
  <w:style w:type="paragraph" w:styleId="Lgende">
    <w:name w:val="caption"/>
    <w:basedOn w:val="Normal"/>
    <w:next w:val="Normal"/>
    <w:uiPriority w:val="35"/>
    <w:unhideWhenUsed/>
    <w:qFormat/>
    <w:rsid w:val="00583D2E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054A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4A1"/>
    <w:rPr>
      <w:rFonts w:ascii="Times" w:hAnsi="Times"/>
    </w:rPr>
  </w:style>
  <w:style w:type="paragraph" w:styleId="Pieddepage">
    <w:name w:val="footer"/>
    <w:basedOn w:val="Normal"/>
    <w:link w:val="PieddepageCar"/>
    <w:uiPriority w:val="99"/>
    <w:unhideWhenUsed/>
    <w:rsid w:val="005054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4A1"/>
    <w:rPr>
      <w:rFonts w:ascii="Times" w:hAnsi="Tim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040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4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Feuille_de_calcul_Microsoft_Excel2.xlsx"/><Relationship Id="rId12" Type="http://schemas.openxmlformats.org/officeDocument/2006/relationships/image" Target="media/image3.emf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Feuille_de_calcul_Microsoft_Excel1.xls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Ste18</b:Tag>
    <b:SourceType>JournalArticle</b:SourceType>
    <b:Guid>{223CB17C-90D1-9E46-B16D-D64BFFC36F64}</b:Guid>
    <b:Title>Modeling the hybrid ERTMS/ETCS level 3 standard using a formal requirements engineering approach</b:Title>
    <b:Year>2018</b:Year>
    <b:Author>
      <b:Author>
        <b:NameList>
          <b:Person>
            <b:Last>Tueno Fotso</b:Last>
            <b:Middle>Jeffrey</b:Middle>
            <b:First>Steve</b:First>
          </b:Person>
          <b:Person>
            <b:Last>Frappier</b:Last>
            <b:First>Marc</b:First>
          </b:Person>
          <b:Person>
            <b:Last>Laleau</b:Last>
            <b:First>Régine</b:First>
          </b:Person>
          <b:Person>
            <b:Last>Mammar</b:Last>
            <b:First>Amel</b:First>
          </b:Person>
        </b:NameList>
      </b:Author>
    </b:Author>
    <b:JournalName>Lecture Notes in Computer Science</b:JournalName>
    <b:Volume>10817</b:Volume>
    <b:Issue>Abstract State Machines, Alloy, B, TLA, VDM, and Z - 6th International Conference</b:Issue>
    <b:Pages>262-276</b:Pages>
    <b:RefOrder>1</b:RefOrder>
  </b:Source>
</b:Sources>
</file>

<file path=customXml/itemProps1.xml><?xml version="1.0" encoding="utf-8"?>
<ds:datastoreItem xmlns:ds="http://schemas.openxmlformats.org/officeDocument/2006/customXml" ds:itemID="{886D703C-6C79-094F-90F0-6394750E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1110</Words>
  <Characters>6109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Jeffrey Tueno Fotso</dc:creator>
  <cp:keywords/>
  <dc:description/>
  <cp:lastModifiedBy>Regine Laleau</cp:lastModifiedBy>
  <cp:revision>2</cp:revision>
  <dcterms:created xsi:type="dcterms:W3CDTF">2018-06-14T20:11:00Z</dcterms:created>
  <dcterms:modified xsi:type="dcterms:W3CDTF">2018-06-14T20:11:00Z</dcterms:modified>
</cp:coreProperties>
</file>